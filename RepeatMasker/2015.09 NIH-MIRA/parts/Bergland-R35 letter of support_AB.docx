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wdp" ContentType="image/vnd.ms-photo"/>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C50C1" w:rsidRPr="001F46D5" w:rsidRDefault="00BA08E6">
      <w:pPr>
        <w:pStyle w:val="Header"/>
        <w:tabs>
          <w:tab w:val="clear" w:pos="4320"/>
          <w:tab w:val="clear" w:pos="8640"/>
          <w:tab w:val="right" w:pos="9240"/>
        </w:tabs>
        <w:rPr>
          <w:rFonts w:ascii="Arial" w:hAnsi="Arial" w:cs="Arial"/>
        </w:rPr>
      </w:pPr>
      <w:r w:rsidRPr="001F46D5">
        <w:rPr>
          <w:rFonts w:ascii="Arial" w:hAnsi="Arial" w:cs="Arial"/>
          <w:noProof/>
        </w:rPr>
        <w:drawing>
          <wp:inline distT="0" distB="0" distL="0" distR="0">
            <wp:extent cx="2505075" cy="781050"/>
            <wp:effectExtent l="19050" t="0" r="9525" b="0"/>
            <wp:docPr id="1" name="Picture 1" descr="Bi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logy"/>
                    <pic:cNvPicPr>
                      <a:picLocks noChangeAspect="1" noChangeArrowheads="1"/>
                    </pic:cNvPicPr>
                  </pic:nvPicPr>
                  <pic:blipFill>
                    <a:blip r:embed="rId7" cstate="print"/>
                    <a:srcRect l="961" t="4167" r="14743" b="27499"/>
                    <a:stretch>
                      <a:fillRect/>
                    </a:stretch>
                  </pic:blipFill>
                  <pic:spPr bwMode="auto">
                    <a:xfrm>
                      <a:off x="0" y="0"/>
                      <a:ext cx="2505075" cy="781050"/>
                    </a:xfrm>
                    <a:prstGeom prst="rect">
                      <a:avLst/>
                    </a:prstGeom>
                    <a:noFill/>
                    <a:ln w="9525">
                      <a:noFill/>
                      <a:miter lim="800000"/>
                      <a:headEnd/>
                      <a:tailEnd/>
                    </a:ln>
                  </pic:spPr>
                </pic:pic>
              </a:graphicData>
            </a:graphic>
          </wp:inline>
        </w:drawing>
      </w:r>
    </w:p>
    <w:p w:rsidR="00D827A8" w:rsidRPr="001F46D5" w:rsidRDefault="008C50C1">
      <w:pPr>
        <w:pStyle w:val="Header"/>
        <w:tabs>
          <w:tab w:val="clear" w:pos="4320"/>
          <w:tab w:val="clear" w:pos="8640"/>
          <w:tab w:val="right" w:pos="9240"/>
        </w:tabs>
        <w:rPr>
          <w:rFonts w:ascii="Arial" w:hAnsi="Arial" w:cs="Arial"/>
          <w:color w:val="000000"/>
        </w:rPr>
      </w:pPr>
      <w:r w:rsidRPr="001F46D5">
        <w:rPr>
          <w:rFonts w:ascii="Arial" w:hAnsi="Arial" w:cs="Arial"/>
        </w:rPr>
        <w:tab/>
      </w:r>
      <w:r w:rsidR="008B1716">
        <w:rPr>
          <w:rFonts w:ascii="Arial" w:hAnsi="Arial" w:cs="Arial"/>
          <w:color w:val="000000"/>
        </w:rPr>
        <w:t>September 2</w:t>
      </w:r>
      <w:r w:rsidR="00D827A8" w:rsidRPr="001F46D5">
        <w:rPr>
          <w:rFonts w:ascii="Arial" w:hAnsi="Arial" w:cs="Arial"/>
          <w:color w:val="000000"/>
        </w:rPr>
        <w:t>, 20</w:t>
      </w:r>
      <w:r w:rsidR="00CF7A99" w:rsidRPr="001F46D5">
        <w:rPr>
          <w:rFonts w:ascii="Arial" w:hAnsi="Arial" w:cs="Arial"/>
          <w:color w:val="000000"/>
        </w:rPr>
        <w:t>1</w:t>
      </w:r>
      <w:r w:rsidR="008B1716">
        <w:rPr>
          <w:rFonts w:ascii="Arial" w:hAnsi="Arial" w:cs="Arial"/>
          <w:color w:val="000000"/>
        </w:rPr>
        <w:t>5</w:t>
      </w:r>
    </w:p>
    <w:p w:rsidR="00B40C81" w:rsidRPr="001F46D5" w:rsidRDefault="00B40C81">
      <w:pPr>
        <w:pStyle w:val="Header"/>
        <w:tabs>
          <w:tab w:val="clear" w:pos="4320"/>
          <w:tab w:val="clear" w:pos="8640"/>
          <w:tab w:val="right" w:pos="9240"/>
        </w:tabs>
        <w:rPr>
          <w:rFonts w:ascii="Arial" w:hAnsi="Arial" w:cs="Arial"/>
          <w:color w:val="000000"/>
        </w:rPr>
      </w:pPr>
    </w:p>
    <w:p w:rsidR="008C50C1" w:rsidRPr="001F46D5" w:rsidRDefault="009A59AC" w:rsidP="003F7A50">
      <w:pPr>
        <w:rPr>
          <w:rFonts w:ascii="Arial" w:hAnsi="Arial" w:cs="Arial"/>
          <w:color w:val="000000"/>
        </w:rPr>
      </w:pPr>
      <w:r>
        <w:rPr>
          <w:rFonts w:ascii="Arial" w:hAnsi="Arial" w:cs="Arial"/>
          <w:color w:val="000000"/>
        </w:rPr>
        <w:t>To Whom it May Concern:</w:t>
      </w:r>
    </w:p>
    <w:p w:rsidR="00B40C81" w:rsidRPr="001F46D5" w:rsidRDefault="00B40C81" w:rsidP="003F7A50">
      <w:pPr>
        <w:rPr>
          <w:rFonts w:ascii="Arial" w:hAnsi="Arial" w:cs="Arial"/>
          <w:color w:val="000000"/>
        </w:rPr>
      </w:pPr>
    </w:p>
    <w:p w:rsidR="00DC43A8" w:rsidRPr="009A59AC" w:rsidRDefault="00DC43A8" w:rsidP="00DC43A8">
      <w:pPr>
        <w:spacing w:after="200"/>
        <w:rPr>
          <w:rFonts w:ascii="Arial" w:hAnsi="Arial"/>
        </w:rPr>
      </w:pPr>
      <w:r w:rsidRPr="009A59AC">
        <w:rPr>
          <w:rFonts w:ascii="Arial" w:hAnsi="Arial"/>
        </w:rPr>
        <w:t xml:space="preserve">Dr. </w:t>
      </w:r>
      <w:r w:rsidR="008B1716">
        <w:rPr>
          <w:rFonts w:ascii="Arial" w:hAnsi="Arial"/>
        </w:rPr>
        <w:t>Alan Bergland</w:t>
      </w:r>
      <w:r w:rsidRPr="009A59AC">
        <w:rPr>
          <w:rFonts w:ascii="Arial" w:hAnsi="Arial"/>
        </w:rPr>
        <w:t xml:space="preserve"> has been appointed to the faculty at the University of Virginia as an Assistant Professor in the </w:t>
      </w:r>
      <w:r w:rsidR="00B9453A" w:rsidRPr="009A59AC">
        <w:rPr>
          <w:rFonts w:ascii="Arial" w:hAnsi="Arial"/>
        </w:rPr>
        <w:t xml:space="preserve">Department </w:t>
      </w:r>
      <w:r w:rsidR="00B9453A">
        <w:rPr>
          <w:rFonts w:ascii="Arial" w:hAnsi="Arial"/>
        </w:rPr>
        <w:t xml:space="preserve">of </w:t>
      </w:r>
      <w:r w:rsidRPr="009A59AC">
        <w:rPr>
          <w:rFonts w:ascii="Arial" w:hAnsi="Arial"/>
        </w:rPr>
        <w:t>Biology</w:t>
      </w:r>
      <w:r w:rsidR="008B1716">
        <w:rPr>
          <w:rFonts w:ascii="Arial" w:hAnsi="Arial"/>
        </w:rPr>
        <w:t xml:space="preserve"> starting January 2016</w:t>
      </w:r>
      <w:r w:rsidRPr="009A59AC">
        <w:rPr>
          <w:rFonts w:ascii="Arial" w:hAnsi="Arial"/>
        </w:rPr>
        <w:t>.</w:t>
      </w:r>
      <w:r w:rsidR="00661A5C">
        <w:rPr>
          <w:rFonts w:ascii="Arial" w:hAnsi="Arial"/>
        </w:rPr>
        <w:t xml:space="preserve"> He has an ambitious and exciting research agenda to </w:t>
      </w:r>
      <w:r w:rsidR="00661A5C" w:rsidRPr="00661A5C">
        <w:rPr>
          <w:rFonts w:ascii="Arial" w:hAnsi="Arial"/>
        </w:rPr>
        <w:t>unravel the genetic basis of rapid adaptive evolutionary change in two distinct species</w:t>
      </w:r>
      <w:r w:rsidR="00661A5C">
        <w:rPr>
          <w:rFonts w:ascii="Arial" w:hAnsi="Arial"/>
        </w:rPr>
        <w:t xml:space="preserve"> that each </w:t>
      </w:r>
      <w:r w:rsidR="00A67A4A">
        <w:rPr>
          <w:rFonts w:ascii="Arial" w:hAnsi="Arial"/>
        </w:rPr>
        <w:t>have</w:t>
      </w:r>
      <w:r w:rsidR="00661A5C">
        <w:rPr>
          <w:rFonts w:ascii="Arial" w:hAnsi="Arial"/>
        </w:rPr>
        <w:t xml:space="preserve"> </w:t>
      </w:r>
      <w:r w:rsidR="00661A5C" w:rsidRPr="00661A5C">
        <w:rPr>
          <w:rFonts w:ascii="Arial" w:hAnsi="Arial"/>
        </w:rPr>
        <w:t xml:space="preserve">seasonal fluctuations in selection pressure </w:t>
      </w:r>
      <w:r w:rsidR="0051051C">
        <w:rPr>
          <w:rFonts w:ascii="Arial" w:hAnsi="Arial"/>
        </w:rPr>
        <w:t>and</w:t>
      </w:r>
      <w:r w:rsidR="00661A5C" w:rsidRPr="00661A5C">
        <w:rPr>
          <w:rFonts w:ascii="Arial" w:hAnsi="Arial"/>
        </w:rPr>
        <w:t xml:space="preserve"> </w:t>
      </w:r>
      <w:ins w:id="0" w:author="Alan Bergland" w:date="2015-09-02T17:11:00Z">
        <w:r w:rsidR="00F34901">
          <w:rPr>
            <w:rFonts w:ascii="Arial" w:hAnsi="Arial"/>
          </w:rPr>
          <w:t xml:space="preserve">show evidence of rapid </w:t>
        </w:r>
      </w:ins>
      <w:r w:rsidR="00661A5C" w:rsidRPr="00661A5C">
        <w:rPr>
          <w:rFonts w:ascii="Arial" w:hAnsi="Arial"/>
        </w:rPr>
        <w:t>adaptive evolution</w:t>
      </w:r>
      <w:r w:rsidR="00661A5C">
        <w:rPr>
          <w:rFonts w:ascii="Arial" w:hAnsi="Arial"/>
        </w:rPr>
        <w:t xml:space="preserve">. His work will tackle one of the key questions for both evolutionary biologists as well as geneticists: </w:t>
      </w:r>
      <w:r w:rsidR="0051051C">
        <w:rPr>
          <w:rFonts w:ascii="Arial" w:hAnsi="Arial"/>
        </w:rPr>
        <w:t>what is the genetic architecture that underlies phenotypic variation in fitness traits? As he has already identified the relevant genetic variation in both taxa, Dr. Bergland is well positioned to tackle the phenotypic expression of this variation, its link to fitness and contribution to evolution in nature. This important research agenda informs the very platform on which our understanding of evolution in natural populations is based</w:t>
      </w:r>
      <w:del w:id="1" w:author="Alan Bergland" w:date="2015-09-02T17:12:00Z">
        <w:r w:rsidR="0051051C" w:rsidDel="00F34901">
          <w:rPr>
            <w:rFonts w:ascii="Arial" w:hAnsi="Arial"/>
          </w:rPr>
          <w:delText>.</w:delText>
        </w:r>
      </w:del>
      <w:ins w:id="2" w:author="Alan Bergland" w:date="2015-09-02T17:12:00Z">
        <w:r w:rsidR="00F34901">
          <w:rPr>
            <w:rFonts w:ascii="Arial" w:hAnsi="Arial"/>
          </w:rPr>
          <w:t xml:space="preserve"> and will make important conceptual contributions to our understanding of the nature of genetic variation.</w:t>
        </w:r>
      </w:ins>
    </w:p>
    <w:p w:rsidR="00120868" w:rsidRDefault="00DC43A8" w:rsidP="00DC43A8">
      <w:pPr>
        <w:spacing w:after="200"/>
        <w:rPr>
          <w:rFonts w:ascii="Arial" w:hAnsi="Arial"/>
        </w:rPr>
      </w:pPr>
      <w:r w:rsidRPr="009A59AC">
        <w:rPr>
          <w:rFonts w:ascii="Arial" w:hAnsi="Arial"/>
        </w:rPr>
        <w:t xml:space="preserve">Dr. </w:t>
      </w:r>
      <w:r w:rsidR="008B1716">
        <w:rPr>
          <w:rFonts w:ascii="Arial" w:hAnsi="Arial"/>
        </w:rPr>
        <w:t>Bergland</w:t>
      </w:r>
      <w:r w:rsidR="00264B39">
        <w:rPr>
          <w:rFonts w:ascii="Arial" w:hAnsi="Arial"/>
        </w:rPr>
        <w:t>'s appointment includes</w:t>
      </w:r>
      <w:r w:rsidR="008B1716">
        <w:rPr>
          <w:rFonts w:ascii="Arial" w:hAnsi="Arial"/>
        </w:rPr>
        <w:t xml:space="preserve"> full </w:t>
      </w:r>
      <w:r w:rsidRPr="009A59AC">
        <w:rPr>
          <w:rFonts w:ascii="Arial" w:hAnsi="Arial"/>
        </w:rPr>
        <w:t xml:space="preserve">office and laboratory space </w:t>
      </w:r>
      <w:r w:rsidR="008B1716">
        <w:rPr>
          <w:rFonts w:ascii="Arial" w:hAnsi="Arial"/>
        </w:rPr>
        <w:t xml:space="preserve">on the floor with the other evolutionary biologists </w:t>
      </w:r>
      <w:r w:rsidRPr="009A59AC">
        <w:rPr>
          <w:rFonts w:ascii="Arial" w:hAnsi="Arial"/>
        </w:rPr>
        <w:t xml:space="preserve">in </w:t>
      </w:r>
      <w:r w:rsidR="008B1716">
        <w:rPr>
          <w:rFonts w:ascii="Arial" w:hAnsi="Arial"/>
        </w:rPr>
        <w:t>Gilmer Hall</w:t>
      </w:r>
      <w:r w:rsidRPr="009A59AC">
        <w:rPr>
          <w:rFonts w:ascii="Arial" w:hAnsi="Arial"/>
        </w:rPr>
        <w:t xml:space="preserve">. To facilitate the growth and development of Dr. </w:t>
      </w:r>
      <w:r w:rsidR="00D05701">
        <w:rPr>
          <w:rFonts w:ascii="Arial" w:hAnsi="Arial"/>
        </w:rPr>
        <w:t>Bergland</w:t>
      </w:r>
      <w:r w:rsidR="00570006" w:rsidRPr="009A59AC">
        <w:rPr>
          <w:rFonts w:ascii="Arial" w:hAnsi="Arial"/>
        </w:rPr>
        <w:t xml:space="preserve">'s </w:t>
      </w:r>
      <w:r w:rsidRPr="009A59AC">
        <w:rPr>
          <w:rFonts w:ascii="Arial" w:hAnsi="Arial"/>
        </w:rPr>
        <w:t xml:space="preserve">research program, we have </w:t>
      </w:r>
      <w:r w:rsidR="00B9453A">
        <w:rPr>
          <w:rFonts w:ascii="Arial" w:hAnsi="Arial"/>
        </w:rPr>
        <w:t>allocated</w:t>
      </w:r>
      <w:r w:rsidRPr="009A59AC">
        <w:rPr>
          <w:rFonts w:ascii="Arial" w:hAnsi="Arial"/>
        </w:rPr>
        <w:t xml:space="preserve"> $</w:t>
      </w:r>
      <w:r w:rsidR="0034582C">
        <w:rPr>
          <w:rFonts w:ascii="Arial" w:hAnsi="Arial"/>
        </w:rPr>
        <w:t>805,000</w:t>
      </w:r>
      <w:r w:rsidR="00A642C2" w:rsidRPr="00A642C2">
        <w:rPr>
          <w:rFonts w:ascii="Arial" w:hAnsi="Arial"/>
        </w:rPr>
        <w:t xml:space="preserve"> </w:t>
      </w:r>
      <w:r w:rsidRPr="009A59AC">
        <w:rPr>
          <w:rFonts w:ascii="Arial" w:hAnsi="Arial"/>
        </w:rPr>
        <w:t xml:space="preserve">to be used for equipment, personnel and supplies at </w:t>
      </w:r>
      <w:r w:rsidR="00EC423D">
        <w:rPr>
          <w:rFonts w:ascii="Arial" w:hAnsi="Arial"/>
        </w:rPr>
        <w:t>his</w:t>
      </w:r>
      <w:r w:rsidRPr="009A59AC">
        <w:rPr>
          <w:rFonts w:ascii="Arial" w:hAnsi="Arial"/>
        </w:rPr>
        <w:t xml:space="preserve"> discretion. </w:t>
      </w:r>
      <w:r w:rsidR="00420F4B">
        <w:rPr>
          <w:rFonts w:ascii="Arial" w:hAnsi="Arial"/>
        </w:rPr>
        <w:t xml:space="preserve">We have also </w:t>
      </w:r>
      <w:r w:rsidR="00264B39">
        <w:rPr>
          <w:rFonts w:ascii="Arial" w:hAnsi="Arial"/>
        </w:rPr>
        <w:t>assigned</w:t>
      </w:r>
      <w:r w:rsidR="00420F4B">
        <w:rPr>
          <w:rFonts w:ascii="Arial" w:hAnsi="Arial"/>
        </w:rPr>
        <w:t xml:space="preserve"> Dr. Bergland two recently installed growth rooms for his personal use. In addition, </w:t>
      </w:r>
      <w:r w:rsidR="008E599C" w:rsidRPr="009A59AC">
        <w:rPr>
          <w:rFonts w:ascii="Arial" w:hAnsi="Arial"/>
        </w:rPr>
        <w:t xml:space="preserve">Dr. </w:t>
      </w:r>
      <w:r w:rsidR="00EC423D">
        <w:rPr>
          <w:rFonts w:ascii="Arial" w:hAnsi="Arial"/>
        </w:rPr>
        <w:t xml:space="preserve">Bergland </w:t>
      </w:r>
      <w:r w:rsidR="008E599C" w:rsidRPr="009A59AC">
        <w:rPr>
          <w:rFonts w:ascii="Arial" w:hAnsi="Arial"/>
        </w:rPr>
        <w:t>will have access to all departmental and institutional core facilities, within the framework of the guidelines that govern their use.</w:t>
      </w:r>
      <w:r w:rsidR="008E599C">
        <w:rPr>
          <w:rFonts w:ascii="Arial" w:hAnsi="Arial"/>
        </w:rPr>
        <w:t xml:space="preserve"> </w:t>
      </w:r>
      <w:r w:rsidR="00EC423D">
        <w:rPr>
          <w:rFonts w:ascii="Arial" w:hAnsi="Arial"/>
        </w:rPr>
        <w:t xml:space="preserve">In particular, his lab is right across the hall from </w:t>
      </w:r>
      <w:r w:rsidR="00420F4B">
        <w:rPr>
          <w:rFonts w:ascii="Arial" w:hAnsi="Arial"/>
        </w:rPr>
        <w:t xml:space="preserve">a shared </w:t>
      </w:r>
      <w:r w:rsidR="00EC423D">
        <w:rPr>
          <w:rFonts w:ascii="Arial" w:hAnsi="Arial"/>
        </w:rPr>
        <w:t>genomics lab that houses genomics equipment from multiple labs</w:t>
      </w:r>
      <w:r w:rsidR="00420F4B">
        <w:rPr>
          <w:rFonts w:ascii="Arial" w:hAnsi="Arial"/>
        </w:rPr>
        <w:t xml:space="preserve"> and is available for departmental use</w:t>
      </w:r>
      <w:r w:rsidR="00EC423D">
        <w:rPr>
          <w:rFonts w:ascii="Arial" w:hAnsi="Arial"/>
        </w:rPr>
        <w:t xml:space="preserve">. </w:t>
      </w:r>
      <w:r w:rsidR="00420F4B">
        <w:rPr>
          <w:rFonts w:ascii="Arial" w:hAnsi="Arial"/>
        </w:rPr>
        <w:t>Finally</w:t>
      </w:r>
      <w:r w:rsidR="00EC423D">
        <w:rPr>
          <w:rFonts w:ascii="Arial" w:hAnsi="Arial"/>
        </w:rPr>
        <w:t xml:space="preserve">, UVA’s Genomics Core Facility is just a couple of labs down the hall. </w:t>
      </w:r>
      <w:r w:rsidR="00420F4B">
        <w:rPr>
          <w:rFonts w:ascii="Arial" w:hAnsi="Arial"/>
        </w:rPr>
        <w:t>The Genomi</w:t>
      </w:r>
      <w:r w:rsidR="00120868">
        <w:rPr>
          <w:rFonts w:ascii="Arial" w:hAnsi="Arial"/>
        </w:rPr>
        <w:t>cs Core Facility</w:t>
      </w:r>
      <w:r w:rsidR="00420F4B">
        <w:rPr>
          <w:rFonts w:ascii="Arial" w:hAnsi="Arial"/>
        </w:rPr>
        <w:t xml:space="preserve"> enhance</w:t>
      </w:r>
      <w:r w:rsidR="00120868">
        <w:rPr>
          <w:rFonts w:ascii="Arial" w:hAnsi="Arial"/>
        </w:rPr>
        <w:t>s</w:t>
      </w:r>
      <w:r w:rsidR="00264B39">
        <w:rPr>
          <w:rFonts w:ascii="Arial" w:hAnsi="Arial"/>
        </w:rPr>
        <w:t xml:space="preserve"> genomics capabilities at UVA</w:t>
      </w:r>
      <w:r w:rsidR="00EC423D" w:rsidRPr="008B1716">
        <w:rPr>
          <w:rFonts w:ascii="Arial" w:hAnsi="Arial"/>
        </w:rPr>
        <w:t xml:space="preserve"> </w:t>
      </w:r>
      <w:r w:rsidR="00120868">
        <w:rPr>
          <w:rFonts w:ascii="Arial" w:hAnsi="Arial"/>
        </w:rPr>
        <w:t xml:space="preserve">by </w:t>
      </w:r>
      <w:r w:rsidR="00264B39">
        <w:rPr>
          <w:rFonts w:ascii="Arial" w:hAnsi="Arial"/>
        </w:rPr>
        <w:t>assisting</w:t>
      </w:r>
      <w:r w:rsidR="00120868">
        <w:rPr>
          <w:rFonts w:ascii="Arial" w:hAnsi="Arial"/>
        </w:rPr>
        <w:t xml:space="preserve"> with </w:t>
      </w:r>
      <w:r w:rsidR="00EC423D" w:rsidRPr="008B1716">
        <w:rPr>
          <w:rFonts w:ascii="Arial" w:hAnsi="Arial"/>
        </w:rPr>
        <w:t>technique development</w:t>
      </w:r>
      <w:r w:rsidR="00EC423D">
        <w:rPr>
          <w:rFonts w:ascii="Arial" w:hAnsi="Arial"/>
        </w:rPr>
        <w:t xml:space="preserve"> </w:t>
      </w:r>
      <w:r w:rsidR="00120868">
        <w:rPr>
          <w:rFonts w:ascii="Arial" w:hAnsi="Arial"/>
        </w:rPr>
        <w:t xml:space="preserve">and gathering of preliminary data </w:t>
      </w:r>
      <w:r w:rsidR="00EC423D">
        <w:rPr>
          <w:rFonts w:ascii="Arial" w:hAnsi="Arial"/>
        </w:rPr>
        <w:t>both in model and</w:t>
      </w:r>
      <w:r w:rsidR="00EC423D" w:rsidRPr="008B1716">
        <w:rPr>
          <w:rFonts w:ascii="Arial" w:hAnsi="Arial"/>
        </w:rPr>
        <w:t xml:space="preserve"> non-model organisms.</w:t>
      </w:r>
      <w:r w:rsidR="00EC423D">
        <w:rPr>
          <w:rFonts w:ascii="Arial" w:hAnsi="Arial"/>
        </w:rPr>
        <w:t xml:space="preserve"> </w:t>
      </w:r>
    </w:p>
    <w:p w:rsidR="00DC43A8" w:rsidRPr="009A59AC" w:rsidRDefault="00120868" w:rsidP="00DC43A8">
      <w:pPr>
        <w:spacing w:after="200"/>
        <w:rPr>
          <w:rFonts w:ascii="Arial" w:hAnsi="Arial"/>
        </w:rPr>
      </w:pPr>
      <w:r>
        <w:rPr>
          <w:rFonts w:ascii="Arial" w:hAnsi="Arial"/>
        </w:rPr>
        <w:t xml:space="preserve">Dr. Bergland plans to conduct his fieldwork local to UVA. The Charlottesville area is known for its orchards and Dr. Bergland has already collected local </w:t>
      </w:r>
      <w:r w:rsidRPr="00264B39">
        <w:rPr>
          <w:rFonts w:ascii="Arial" w:hAnsi="Arial"/>
          <w:i/>
        </w:rPr>
        <w:t>Drosophila</w:t>
      </w:r>
      <w:r>
        <w:rPr>
          <w:rFonts w:ascii="Arial" w:hAnsi="Arial"/>
        </w:rPr>
        <w:t xml:space="preserve"> stock that </w:t>
      </w:r>
      <w:r w:rsidR="00264B39">
        <w:rPr>
          <w:rFonts w:ascii="Arial" w:hAnsi="Arial"/>
        </w:rPr>
        <w:t xml:space="preserve">he </w:t>
      </w:r>
      <w:r>
        <w:rPr>
          <w:rFonts w:ascii="Arial" w:hAnsi="Arial"/>
        </w:rPr>
        <w:t xml:space="preserve">is developing for experiments. Dr. Bergland will be carrying out his fieldwork at </w:t>
      </w:r>
      <w:proofErr w:type="spellStart"/>
      <w:r>
        <w:rPr>
          <w:rFonts w:ascii="Arial" w:hAnsi="Arial"/>
        </w:rPr>
        <w:t>Morven</w:t>
      </w:r>
      <w:proofErr w:type="spellEnd"/>
      <w:r>
        <w:rPr>
          <w:rFonts w:ascii="Arial" w:hAnsi="Arial"/>
        </w:rPr>
        <w:t xml:space="preserve"> Farm, a UVA facility close to the university</w:t>
      </w:r>
      <w:r w:rsidR="00EC423D">
        <w:rPr>
          <w:rFonts w:ascii="Arial" w:hAnsi="Arial"/>
        </w:rPr>
        <w:t>.</w:t>
      </w:r>
      <w:r>
        <w:rPr>
          <w:rFonts w:ascii="Arial" w:hAnsi="Arial"/>
        </w:rPr>
        <w:t xml:space="preserve"> </w:t>
      </w:r>
      <w:r w:rsidR="00C179DF">
        <w:rPr>
          <w:rFonts w:ascii="Arial" w:hAnsi="Arial"/>
        </w:rPr>
        <w:t xml:space="preserve">There </w:t>
      </w:r>
      <w:r w:rsidR="00264B39">
        <w:rPr>
          <w:rFonts w:ascii="Arial" w:hAnsi="Arial"/>
        </w:rPr>
        <w:t>are already fenced areas, water and vehicle</w:t>
      </w:r>
      <w:r w:rsidR="00C179DF">
        <w:rPr>
          <w:rFonts w:ascii="Arial" w:hAnsi="Arial"/>
        </w:rPr>
        <w:t xml:space="preserve"> access</w:t>
      </w:r>
      <w:r w:rsidR="00264B39">
        <w:rPr>
          <w:rFonts w:ascii="Arial" w:hAnsi="Arial"/>
        </w:rPr>
        <w:t>,</w:t>
      </w:r>
      <w:r w:rsidR="00C179DF">
        <w:rPr>
          <w:rFonts w:ascii="Arial" w:hAnsi="Arial"/>
        </w:rPr>
        <w:t xml:space="preserve"> and other resources for him to grow fruit trees and conduct experimental work studying allele/SNP frequencies </w:t>
      </w:r>
      <w:r w:rsidR="00C179DF" w:rsidRPr="00C179DF">
        <w:rPr>
          <w:rFonts w:ascii="Arial" w:hAnsi="Arial"/>
          <w:i/>
        </w:rPr>
        <w:t>in situ</w:t>
      </w:r>
      <w:r w:rsidR="00C179DF">
        <w:rPr>
          <w:rFonts w:ascii="Arial" w:hAnsi="Arial"/>
        </w:rPr>
        <w:t xml:space="preserve">.  </w:t>
      </w:r>
    </w:p>
    <w:p w:rsidR="00DC43A8" w:rsidRPr="009A59AC" w:rsidRDefault="00DC43A8" w:rsidP="00DC43A8">
      <w:pPr>
        <w:spacing w:after="200"/>
        <w:rPr>
          <w:rFonts w:ascii="Arial" w:hAnsi="Arial"/>
        </w:rPr>
      </w:pPr>
      <w:r w:rsidRPr="009A59AC">
        <w:rPr>
          <w:rFonts w:ascii="Arial" w:hAnsi="Arial"/>
        </w:rPr>
        <w:t xml:space="preserve">Located within one of our country's premier public universities, </w:t>
      </w:r>
      <w:r w:rsidR="00C179DF">
        <w:rPr>
          <w:rFonts w:ascii="Arial" w:hAnsi="Arial"/>
        </w:rPr>
        <w:t xml:space="preserve">with a strong group of evolutionary biologists, </w:t>
      </w:r>
      <w:r w:rsidRPr="009A59AC">
        <w:rPr>
          <w:rFonts w:ascii="Arial" w:hAnsi="Arial"/>
        </w:rPr>
        <w:t xml:space="preserve">the Biology Department at UVA provides an outstanding environment for Dr. </w:t>
      </w:r>
      <w:r w:rsidR="00EC423D">
        <w:rPr>
          <w:rFonts w:ascii="Arial" w:hAnsi="Arial"/>
        </w:rPr>
        <w:t>Bergland</w:t>
      </w:r>
      <w:r w:rsidR="00570006" w:rsidRPr="009A59AC">
        <w:rPr>
          <w:rFonts w:ascii="Arial" w:hAnsi="Arial"/>
        </w:rPr>
        <w:t xml:space="preserve">'s </w:t>
      </w:r>
      <w:r w:rsidRPr="009A59AC">
        <w:rPr>
          <w:rFonts w:ascii="Arial" w:hAnsi="Arial"/>
        </w:rPr>
        <w:t xml:space="preserve">proposed research. </w:t>
      </w:r>
      <w:r w:rsidR="00EC423D">
        <w:rPr>
          <w:rFonts w:ascii="Arial" w:hAnsi="Arial"/>
        </w:rPr>
        <w:t>He</w:t>
      </w:r>
      <w:r w:rsidRPr="009A59AC">
        <w:rPr>
          <w:rFonts w:ascii="Arial" w:hAnsi="Arial"/>
        </w:rPr>
        <w:t xml:space="preserve"> will </w:t>
      </w:r>
      <w:r w:rsidR="00DC2198">
        <w:rPr>
          <w:rFonts w:ascii="Arial" w:hAnsi="Arial"/>
        </w:rPr>
        <w:t xml:space="preserve">also </w:t>
      </w:r>
      <w:r w:rsidR="00B9453A">
        <w:rPr>
          <w:rFonts w:ascii="Arial" w:hAnsi="Arial"/>
        </w:rPr>
        <w:t xml:space="preserve">have the opportunity to </w:t>
      </w:r>
      <w:r w:rsidRPr="009A59AC">
        <w:rPr>
          <w:rFonts w:ascii="Arial" w:hAnsi="Arial"/>
        </w:rPr>
        <w:t xml:space="preserve">develop close ties to other research programs </w:t>
      </w:r>
      <w:r w:rsidR="00EC423D">
        <w:rPr>
          <w:rFonts w:ascii="Arial" w:hAnsi="Arial"/>
        </w:rPr>
        <w:t xml:space="preserve">that </w:t>
      </w:r>
      <w:r w:rsidR="00264B39">
        <w:rPr>
          <w:rFonts w:ascii="Arial" w:hAnsi="Arial"/>
        </w:rPr>
        <w:t>focus on</w:t>
      </w:r>
      <w:r w:rsidR="00EC423D">
        <w:rPr>
          <w:rFonts w:ascii="Arial" w:hAnsi="Arial"/>
        </w:rPr>
        <w:t xml:space="preserve"> genomics and physiology </w:t>
      </w:r>
      <w:r w:rsidRPr="009A59AC">
        <w:rPr>
          <w:rFonts w:ascii="Arial" w:hAnsi="Arial"/>
        </w:rPr>
        <w:t xml:space="preserve">housed in the </w:t>
      </w:r>
      <w:r w:rsidR="00EC423D">
        <w:rPr>
          <w:rFonts w:ascii="Arial" w:hAnsi="Arial"/>
        </w:rPr>
        <w:t>basic science departments at UVA’s</w:t>
      </w:r>
      <w:r w:rsidRPr="009A59AC">
        <w:rPr>
          <w:rFonts w:ascii="Arial" w:hAnsi="Arial"/>
        </w:rPr>
        <w:t xml:space="preserve"> School of Medicine. Dr. </w:t>
      </w:r>
      <w:r w:rsidR="00EC423D">
        <w:rPr>
          <w:rFonts w:ascii="Arial" w:hAnsi="Arial"/>
        </w:rPr>
        <w:t>Bergland</w:t>
      </w:r>
      <w:r w:rsidR="00570006" w:rsidRPr="009A59AC">
        <w:rPr>
          <w:rFonts w:ascii="Arial" w:hAnsi="Arial"/>
        </w:rPr>
        <w:t xml:space="preserve"> </w:t>
      </w:r>
      <w:r w:rsidRPr="009A59AC">
        <w:rPr>
          <w:rFonts w:ascii="Arial" w:hAnsi="Arial"/>
        </w:rPr>
        <w:t xml:space="preserve">will have access to graduate students through the Biology Department's own graduate program as well as the interdisciplinary Biomedical Sciences </w:t>
      </w:r>
      <w:r w:rsidR="00DC2198">
        <w:rPr>
          <w:rFonts w:ascii="Arial" w:hAnsi="Arial"/>
        </w:rPr>
        <w:t xml:space="preserve">(BIMS) </w:t>
      </w:r>
      <w:r w:rsidRPr="009A59AC">
        <w:rPr>
          <w:rFonts w:ascii="Arial" w:hAnsi="Arial"/>
        </w:rPr>
        <w:t xml:space="preserve">Graduate Program at the School of Medicine. This will allow </w:t>
      </w:r>
      <w:r w:rsidR="00EC423D">
        <w:rPr>
          <w:rFonts w:ascii="Arial" w:hAnsi="Arial"/>
        </w:rPr>
        <w:t>him</w:t>
      </w:r>
      <w:r w:rsidRPr="009A59AC">
        <w:rPr>
          <w:rFonts w:ascii="Arial" w:hAnsi="Arial"/>
        </w:rPr>
        <w:t xml:space="preserve"> to recruit from a large and talented pool of PhD students.</w:t>
      </w:r>
    </w:p>
    <w:p w:rsidR="00B301B0" w:rsidRDefault="00DC43A8" w:rsidP="00DC43A8">
      <w:pPr>
        <w:spacing w:after="200"/>
        <w:rPr>
          <w:rFonts w:ascii="Arial" w:hAnsi="Arial"/>
        </w:rPr>
      </w:pPr>
      <w:bookmarkStart w:id="3" w:name="_GoBack"/>
      <w:r w:rsidRPr="009A59AC">
        <w:rPr>
          <w:rFonts w:ascii="Arial" w:hAnsi="Arial"/>
        </w:rPr>
        <w:t xml:space="preserve">As part of </w:t>
      </w:r>
      <w:r w:rsidR="00EC423D">
        <w:rPr>
          <w:rFonts w:ascii="Arial" w:hAnsi="Arial"/>
        </w:rPr>
        <w:t>his</w:t>
      </w:r>
      <w:r w:rsidRPr="009A59AC">
        <w:rPr>
          <w:rFonts w:ascii="Arial" w:hAnsi="Arial"/>
        </w:rPr>
        <w:t xml:space="preserve"> appointment, Dr. </w:t>
      </w:r>
      <w:r w:rsidR="00EC423D">
        <w:rPr>
          <w:rFonts w:ascii="Arial" w:hAnsi="Arial"/>
        </w:rPr>
        <w:t>Bergland</w:t>
      </w:r>
      <w:r w:rsidR="00570006" w:rsidRPr="009A59AC">
        <w:rPr>
          <w:rFonts w:ascii="Arial" w:hAnsi="Arial"/>
        </w:rPr>
        <w:t xml:space="preserve"> </w:t>
      </w:r>
      <w:r w:rsidRPr="009A59AC">
        <w:rPr>
          <w:rFonts w:ascii="Arial" w:hAnsi="Arial"/>
        </w:rPr>
        <w:t xml:space="preserve">is expected to contribute to the </w:t>
      </w:r>
      <w:r w:rsidR="007E5F46" w:rsidRPr="009A59AC">
        <w:rPr>
          <w:rFonts w:ascii="Arial" w:hAnsi="Arial"/>
        </w:rPr>
        <w:t xml:space="preserve">teaching mission </w:t>
      </w:r>
      <w:r w:rsidR="007E5F46">
        <w:rPr>
          <w:rFonts w:ascii="Arial" w:hAnsi="Arial"/>
        </w:rPr>
        <w:t xml:space="preserve">of the </w:t>
      </w:r>
      <w:r w:rsidRPr="009A59AC">
        <w:rPr>
          <w:rFonts w:ascii="Arial" w:hAnsi="Arial"/>
        </w:rPr>
        <w:t>Biology Department</w:t>
      </w:r>
      <w:r w:rsidR="007E5F46">
        <w:rPr>
          <w:rFonts w:ascii="Arial" w:hAnsi="Arial"/>
        </w:rPr>
        <w:t>;</w:t>
      </w:r>
      <w:r w:rsidR="00EC423D">
        <w:rPr>
          <w:rFonts w:ascii="Arial" w:hAnsi="Arial"/>
        </w:rPr>
        <w:t xml:space="preserve"> his </w:t>
      </w:r>
      <w:r w:rsidRPr="009A59AC">
        <w:rPr>
          <w:rFonts w:ascii="Arial" w:hAnsi="Arial"/>
        </w:rPr>
        <w:t xml:space="preserve">commitment </w:t>
      </w:r>
      <w:r w:rsidR="007E5F46">
        <w:rPr>
          <w:rFonts w:ascii="Arial" w:hAnsi="Arial"/>
        </w:rPr>
        <w:t xml:space="preserve">is </w:t>
      </w:r>
      <w:r w:rsidRPr="009A59AC">
        <w:rPr>
          <w:rFonts w:ascii="Arial" w:hAnsi="Arial"/>
        </w:rPr>
        <w:t>commensurate to that of</w:t>
      </w:r>
      <w:r w:rsidR="00C179DF">
        <w:rPr>
          <w:rFonts w:ascii="Arial" w:hAnsi="Arial"/>
        </w:rPr>
        <w:t xml:space="preserve"> other junior faculty members. H</w:t>
      </w:r>
      <w:r w:rsidRPr="009A59AC">
        <w:rPr>
          <w:rFonts w:ascii="Arial" w:hAnsi="Arial"/>
        </w:rPr>
        <w:t xml:space="preserve">e will not be required to teach until </w:t>
      </w:r>
      <w:r w:rsidR="00264B39">
        <w:rPr>
          <w:rFonts w:ascii="Arial" w:hAnsi="Arial"/>
        </w:rPr>
        <w:t>Spring 2017</w:t>
      </w:r>
      <w:r w:rsidRPr="009A59AC">
        <w:rPr>
          <w:rFonts w:ascii="Arial" w:hAnsi="Arial"/>
        </w:rPr>
        <w:t>. At this</w:t>
      </w:r>
      <w:r w:rsidR="00264B39">
        <w:rPr>
          <w:rFonts w:ascii="Arial" w:hAnsi="Arial"/>
        </w:rPr>
        <w:t xml:space="preserve"> time, </w:t>
      </w:r>
      <w:r w:rsidR="007E5F46">
        <w:rPr>
          <w:rFonts w:ascii="Arial" w:hAnsi="Arial"/>
        </w:rPr>
        <w:t>he will teach one upper-</w:t>
      </w:r>
      <w:r w:rsidRPr="009A59AC">
        <w:rPr>
          <w:rFonts w:ascii="Arial" w:hAnsi="Arial"/>
        </w:rPr>
        <w:t>level undergraduate course on a topic of</w:t>
      </w:r>
      <w:r w:rsidR="00EC423D">
        <w:rPr>
          <w:rFonts w:ascii="Arial" w:hAnsi="Arial"/>
        </w:rPr>
        <w:t xml:space="preserve"> his </w:t>
      </w:r>
      <w:r w:rsidRPr="009A59AC">
        <w:rPr>
          <w:rFonts w:ascii="Arial" w:hAnsi="Arial"/>
        </w:rPr>
        <w:t>choice</w:t>
      </w:r>
      <w:r w:rsidR="007E5F46">
        <w:rPr>
          <w:rFonts w:ascii="Arial" w:hAnsi="Arial"/>
        </w:rPr>
        <w:t>. Like other jun</w:t>
      </w:r>
      <w:r w:rsidR="00264B39">
        <w:rPr>
          <w:rFonts w:ascii="Arial" w:hAnsi="Arial"/>
        </w:rPr>
        <w:t xml:space="preserve">ior faculty in the department, </w:t>
      </w:r>
      <w:r w:rsidR="007E5F46">
        <w:rPr>
          <w:rFonts w:ascii="Arial" w:hAnsi="Arial"/>
        </w:rPr>
        <w:t>he</w:t>
      </w:r>
      <w:r w:rsidRPr="009A59AC">
        <w:rPr>
          <w:rFonts w:ascii="Arial" w:hAnsi="Arial"/>
        </w:rPr>
        <w:t xml:space="preserve"> will also </w:t>
      </w:r>
      <w:r w:rsidR="007E5F46">
        <w:rPr>
          <w:rFonts w:ascii="Arial" w:hAnsi="Arial"/>
        </w:rPr>
        <w:t xml:space="preserve">contribute to graduate education through contributing </w:t>
      </w:r>
      <w:r w:rsidR="00264B39">
        <w:rPr>
          <w:rFonts w:ascii="Arial" w:hAnsi="Arial"/>
        </w:rPr>
        <w:t xml:space="preserve">to a </w:t>
      </w:r>
      <w:r w:rsidR="00DC2198">
        <w:rPr>
          <w:rFonts w:ascii="Arial" w:hAnsi="Arial"/>
        </w:rPr>
        <w:t xml:space="preserve">graduate </w:t>
      </w:r>
      <w:r w:rsidR="00264B39">
        <w:rPr>
          <w:rFonts w:ascii="Arial" w:hAnsi="Arial"/>
        </w:rPr>
        <w:t>course in evolution</w:t>
      </w:r>
      <w:r w:rsidRPr="009A59AC">
        <w:rPr>
          <w:rFonts w:ascii="Arial" w:hAnsi="Arial"/>
        </w:rPr>
        <w:t xml:space="preserve">. Additionally, </w:t>
      </w:r>
      <w:r w:rsidR="007E5F46">
        <w:rPr>
          <w:rFonts w:ascii="Arial" w:hAnsi="Arial"/>
        </w:rPr>
        <w:t>beginning in</w:t>
      </w:r>
      <w:r w:rsidR="00EC423D">
        <w:rPr>
          <w:rFonts w:ascii="Arial" w:hAnsi="Arial"/>
        </w:rPr>
        <w:t xml:space="preserve"> his </w:t>
      </w:r>
      <w:r w:rsidR="007E5F46">
        <w:rPr>
          <w:rFonts w:ascii="Arial" w:hAnsi="Arial"/>
        </w:rPr>
        <w:t xml:space="preserve">second year, </w:t>
      </w:r>
      <w:r w:rsidRPr="009A59AC">
        <w:rPr>
          <w:rFonts w:ascii="Arial" w:hAnsi="Arial"/>
        </w:rPr>
        <w:t xml:space="preserve">Dr. </w:t>
      </w:r>
      <w:r w:rsidR="00EC423D">
        <w:rPr>
          <w:rFonts w:ascii="Arial" w:hAnsi="Arial"/>
        </w:rPr>
        <w:t>Bergland</w:t>
      </w:r>
      <w:r w:rsidR="00570006" w:rsidRPr="009A59AC">
        <w:rPr>
          <w:rFonts w:ascii="Arial" w:hAnsi="Arial"/>
        </w:rPr>
        <w:t xml:space="preserve"> </w:t>
      </w:r>
      <w:r w:rsidRPr="009A59AC">
        <w:rPr>
          <w:rFonts w:ascii="Arial" w:hAnsi="Arial"/>
        </w:rPr>
        <w:t xml:space="preserve">will participate in </w:t>
      </w:r>
      <w:r w:rsidR="00DC2198">
        <w:rPr>
          <w:rFonts w:ascii="Arial" w:hAnsi="Arial"/>
        </w:rPr>
        <w:t>departmental service</w:t>
      </w:r>
      <w:r w:rsidR="007E5F46">
        <w:rPr>
          <w:rFonts w:ascii="Arial" w:hAnsi="Arial"/>
        </w:rPr>
        <w:t>; a single committee is the norm for junior faculty.</w:t>
      </w:r>
      <w:r w:rsidRPr="009A59AC">
        <w:rPr>
          <w:rFonts w:ascii="Arial" w:hAnsi="Arial"/>
        </w:rPr>
        <w:t xml:space="preserve"> These obligations will allow</w:t>
      </w:r>
      <w:r w:rsidR="00EC423D">
        <w:rPr>
          <w:rFonts w:ascii="Arial" w:hAnsi="Arial"/>
        </w:rPr>
        <w:t xml:space="preserve"> his </w:t>
      </w:r>
      <w:r w:rsidRPr="009A59AC">
        <w:rPr>
          <w:rFonts w:ascii="Arial" w:hAnsi="Arial"/>
        </w:rPr>
        <w:t xml:space="preserve">to commit </w:t>
      </w:r>
      <w:r w:rsidR="00264B39">
        <w:rPr>
          <w:rFonts w:ascii="Arial" w:hAnsi="Arial"/>
        </w:rPr>
        <w:t>over half</w:t>
      </w:r>
      <w:r w:rsidRPr="009A59AC">
        <w:rPr>
          <w:rFonts w:ascii="Arial" w:hAnsi="Arial"/>
        </w:rPr>
        <w:t xml:space="preserve"> of</w:t>
      </w:r>
      <w:r w:rsidR="00EC423D">
        <w:rPr>
          <w:rFonts w:ascii="Arial" w:hAnsi="Arial"/>
        </w:rPr>
        <w:t xml:space="preserve"> his </w:t>
      </w:r>
      <w:r w:rsidRPr="009A59AC">
        <w:rPr>
          <w:rFonts w:ascii="Arial" w:hAnsi="Arial"/>
        </w:rPr>
        <w:t xml:space="preserve">effort to the research described in the attached proposal. </w:t>
      </w:r>
    </w:p>
    <w:bookmarkEnd w:id="3"/>
    <w:p w:rsidR="00B301B0" w:rsidRPr="00DC43A8" w:rsidRDefault="008E599C" w:rsidP="008E599C">
      <w:pPr>
        <w:rPr>
          <w:rFonts w:ascii="Arial" w:hAnsi="Arial"/>
        </w:rPr>
      </w:pPr>
      <w:r>
        <w:rPr>
          <w:rFonts w:ascii="Arial" w:hAnsi="Arial"/>
        </w:rPr>
        <w:t>As Chair,</w:t>
      </w:r>
      <w:r w:rsidRPr="009A59AC">
        <w:rPr>
          <w:rFonts w:ascii="Arial" w:hAnsi="Arial"/>
        </w:rPr>
        <w:t xml:space="preserve"> I have a responsibility </w:t>
      </w:r>
      <w:r>
        <w:rPr>
          <w:rFonts w:ascii="Arial" w:hAnsi="Arial"/>
        </w:rPr>
        <w:t>to</w:t>
      </w:r>
      <w:r w:rsidRPr="009A59AC">
        <w:rPr>
          <w:rFonts w:ascii="Arial" w:hAnsi="Arial"/>
        </w:rPr>
        <w:t xml:space="preserve"> ensure that </w:t>
      </w:r>
      <w:r>
        <w:rPr>
          <w:rFonts w:ascii="Arial" w:hAnsi="Arial"/>
        </w:rPr>
        <w:t>junior</w:t>
      </w:r>
      <w:r w:rsidRPr="009A59AC">
        <w:rPr>
          <w:rFonts w:ascii="Arial" w:hAnsi="Arial"/>
        </w:rPr>
        <w:t xml:space="preserve"> faculty </w:t>
      </w:r>
      <w:r w:rsidR="002966E3">
        <w:rPr>
          <w:rFonts w:ascii="Arial" w:hAnsi="Arial"/>
        </w:rPr>
        <w:t xml:space="preserve">members </w:t>
      </w:r>
      <w:r w:rsidRPr="009A59AC">
        <w:rPr>
          <w:rFonts w:ascii="Arial" w:hAnsi="Arial"/>
        </w:rPr>
        <w:t>are aware of the expectations for tenure</w:t>
      </w:r>
      <w:r>
        <w:rPr>
          <w:rFonts w:ascii="Arial" w:hAnsi="Arial"/>
        </w:rPr>
        <w:t xml:space="preserve">. </w:t>
      </w:r>
      <w:r w:rsidR="006859C1">
        <w:rPr>
          <w:rFonts w:ascii="Arial" w:hAnsi="Arial"/>
        </w:rPr>
        <w:t xml:space="preserve">The </w:t>
      </w:r>
      <w:r w:rsidR="00264B39">
        <w:rPr>
          <w:rFonts w:ascii="Arial" w:hAnsi="Arial"/>
        </w:rPr>
        <w:t xml:space="preserve">tenured </w:t>
      </w:r>
      <w:r>
        <w:rPr>
          <w:rFonts w:ascii="Arial" w:hAnsi="Arial"/>
        </w:rPr>
        <w:t xml:space="preserve">faculty </w:t>
      </w:r>
      <w:r w:rsidR="00DC2198">
        <w:rPr>
          <w:rFonts w:ascii="Arial" w:hAnsi="Arial"/>
        </w:rPr>
        <w:t xml:space="preserve">in the Biology Department </w:t>
      </w:r>
      <w:r w:rsidR="00264B39">
        <w:rPr>
          <w:rFonts w:ascii="Arial" w:hAnsi="Arial"/>
        </w:rPr>
        <w:t>review</w:t>
      </w:r>
      <w:r w:rsidR="006859C1">
        <w:rPr>
          <w:rFonts w:ascii="Arial" w:hAnsi="Arial"/>
        </w:rPr>
        <w:t xml:space="preserve"> Assistant Professors </w:t>
      </w:r>
      <w:r>
        <w:rPr>
          <w:rFonts w:ascii="Arial" w:hAnsi="Arial"/>
        </w:rPr>
        <w:t>annually</w:t>
      </w:r>
      <w:r w:rsidR="002966E3">
        <w:rPr>
          <w:rFonts w:ascii="Arial" w:hAnsi="Arial"/>
        </w:rPr>
        <w:t>. F</w:t>
      </w:r>
      <w:r>
        <w:rPr>
          <w:rFonts w:ascii="Arial" w:hAnsi="Arial"/>
        </w:rPr>
        <w:t xml:space="preserve">ollowing the review, I will give Dr. </w:t>
      </w:r>
      <w:r w:rsidR="00EC423D">
        <w:rPr>
          <w:rFonts w:ascii="Arial" w:hAnsi="Arial"/>
        </w:rPr>
        <w:t>Bergland</w:t>
      </w:r>
      <w:r w:rsidR="00570006">
        <w:rPr>
          <w:rFonts w:ascii="Arial" w:hAnsi="Arial"/>
        </w:rPr>
        <w:t xml:space="preserve"> </w:t>
      </w:r>
      <w:r>
        <w:rPr>
          <w:rFonts w:ascii="Arial" w:hAnsi="Arial"/>
        </w:rPr>
        <w:t>feedback on</w:t>
      </w:r>
      <w:r w:rsidR="00EC423D">
        <w:rPr>
          <w:rFonts w:ascii="Arial" w:hAnsi="Arial"/>
        </w:rPr>
        <w:t xml:space="preserve"> his </w:t>
      </w:r>
      <w:r>
        <w:rPr>
          <w:rFonts w:ascii="Arial" w:hAnsi="Arial"/>
        </w:rPr>
        <w:t>progress towards tenure</w:t>
      </w:r>
      <w:r w:rsidR="00CB32D7">
        <w:rPr>
          <w:rFonts w:ascii="Arial" w:hAnsi="Arial"/>
        </w:rPr>
        <w:t xml:space="preserve"> as well as any suggestions that may enhance</w:t>
      </w:r>
      <w:r w:rsidR="00EC423D">
        <w:rPr>
          <w:rFonts w:ascii="Arial" w:hAnsi="Arial"/>
        </w:rPr>
        <w:t xml:space="preserve"> his </w:t>
      </w:r>
      <w:r w:rsidR="00CB32D7">
        <w:rPr>
          <w:rFonts w:ascii="Arial" w:hAnsi="Arial"/>
        </w:rPr>
        <w:t>success</w:t>
      </w:r>
      <w:r>
        <w:rPr>
          <w:rFonts w:ascii="Arial" w:hAnsi="Arial"/>
        </w:rPr>
        <w:t>.</w:t>
      </w:r>
      <w:r w:rsidR="00DC43A8" w:rsidRPr="009A59AC">
        <w:rPr>
          <w:rFonts w:ascii="Arial" w:hAnsi="Arial"/>
        </w:rPr>
        <w:t xml:space="preserve"> </w:t>
      </w:r>
      <w:r w:rsidR="00CB32D7">
        <w:rPr>
          <w:rFonts w:ascii="Arial" w:hAnsi="Arial"/>
        </w:rPr>
        <w:t>I</w:t>
      </w:r>
      <w:r w:rsidR="00DC43A8" w:rsidRPr="009A59AC">
        <w:rPr>
          <w:rFonts w:ascii="Arial" w:hAnsi="Arial"/>
        </w:rPr>
        <w:t xml:space="preserve"> </w:t>
      </w:r>
      <w:r w:rsidR="006859C1">
        <w:rPr>
          <w:rFonts w:ascii="Arial" w:hAnsi="Arial"/>
        </w:rPr>
        <w:t xml:space="preserve">have </w:t>
      </w:r>
      <w:r w:rsidR="002966E3">
        <w:rPr>
          <w:rFonts w:ascii="Arial" w:hAnsi="Arial"/>
        </w:rPr>
        <w:t xml:space="preserve">also </w:t>
      </w:r>
      <w:r w:rsidR="006859C1">
        <w:rPr>
          <w:rFonts w:ascii="Arial" w:hAnsi="Arial"/>
        </w:rPr>
        <w:t xml:space="preserve">already </w:t>
      </w:r>
      <w:r w:rsidR="00DC43A8" w:rsidRPr="009A59AC">
        <w:rPr>
          <w:rFonts w:ascii="Arial" w:hAnsi="Arial"/>
        </w:rPr>
        <w:t>appoint</w:t>
      </w:r>
      <w:r w:rsidR="006859C1">
        <w:rPr>
          <w:rFonts w:ascii="Arial" w:hAnsi="Arial"/>
        </w:rPr>
        <w:t>ed</w:t>
      </w:r>
      <w:r w:rsidR="00DC43A8" w:rsidRPr="009A59AC">
        <w:rPr>
          <w:rFonts w:ascii="Arial" w:hAnsi="Arial"/>
        </w:rPr>
        <w:t xml:space="preserve"> </w:t>
      </w:r>
      <w:r w:rsidR="006859C1">
        <w:rPr>
          <w:rFonts w:ascii="Arial" w:hAnsi="Arial"/>
        </w:rPr>
        <w:t xml:space="preserve">Dr. Douglas Taylor, </w:t>
      </w:r>
      <w:r w:rsidR="00DC2198">
        <w:rPr>
          <w:rFonts w:ascii="Arial" w:hAnsi="Arial"/>
        </w:rPr>
        <w:t>a senior faculty</w:t>
      </w:r>
      <w:r w:rsidR="006859C1">
        <w:rPr>
          <w:rFonts w:ascii="Arial" w:hAnsi="Arial"/>
        </w:rPr>
        <w:t xml:space="preserve"> member</w:t>
      </w:r>
      <w:r w:rsidR="00264B39">
        <w:rPr>
          <w:rFonts w:ascii="Arial" w:hAnsi="Arial"/>
        </w:rPr>
        <w:t xml:space="preserve"> in evolution</w:t>
      </w:r>
      <w:r w:rsidR="006859C1">
        <w:rPr>
          <w:rFonts w:ascii="Arial" w:hAnsi="Arial"/>
        </w:rPr>
        <w:t>,</w:t>
      </w:r>
      <w:r w:rsidR="00DC2198">
        <w:rPr>
          <w:rFonts w:ascii="Arial" w:hAnsi="Arial"/>
        </w:rPr>
        <w:t xml:space="preserve"> </w:t>
      </w:r>
      <w:r w:rsidR="006859C1">
        <w:rPr>
          <w:rFonts w:ascii="Arial" w:hAnsi="Arial"/>
        </w:rPr>
        <w:t xml:space="preserve">to serve as </w:t>
      </w:r>
      <w:r w:rsidR="00CB32D7">
        <w:rPr>
          <w:rFonts w:ascii="Arial" w:hAnsi="Arial"/>
        </w:rPr>
        <w:t>mentor</w:t>
      </w:r>
      <w:r w:rsidR="00DC2198">
        <w:rPr>
          <w:rFonts w:ascii="Arial" w:hAnsi="Arial"/>
        </w:rPr>
        <w:t xml:space="preserve"> </w:t>
      </w:r>
      <w:r w:rsidR="006859C1">
        <w:rPr>
          <w:rFonts w:ascii="Arial" w:hAnsi="Arial"/>
        </w:rPr>
        <w:t>and</w:t>
      </w:r>
      <w:r w:rsidR="00CB32D7" w:rsidRPr="009A59AC">
        <w:rPr>
          <w:rFonts w:ascii="Arial" w:hAnsi="Arial"/>
        </w:rPr>
        <w:t xml:space="preserve"> guide Dr. </w:t>
      </w:r>
      <w:r w:rsidR="00EC423D">
        <w:rPr>
          <w:rFonts w:ascii="Arial" w:hAnsi="Arial"/>
        </w:rPr>
        <w:t>Bergland</w:t>
      </w:r>
      <w:r w:rsidR="00570006" w:rsidRPr="009A59AC">
        <w:rPr>
          <w:rFonts w:ascii="Arial" w:hAnsi="Arial"/>
        </w:rPr>
        <w:t xml:space="preserve"> </w:t>
      </w:r>
      <w:r w:rsidR="00CB32D7" w:rsidRPr="009A59AC">
        <w:rPr>
          <w:rFonts w:ascii="Arial" w:hAnsi="Arial"/>
        </w:rPr>
        <w:t>during the initial years of</w:t>
      </w:r>
      <w:r w:rsidR="00EC423D">
        <w:rPr>
          <w:rFonts w:ascii="Arial" w:hAnsi="Arial"/>
        </w:rPr>
        <w:t xml:space="preserve"> his </w:t>
      </w:r>
      <w:r w:rsidR="00CB32D7" w:rsidRPr="009A59AC">
        <w:rPr>
          <w:rFonts w:ascii="Arial" w:hAnsi="Arial"/>
        </w:rPr>
        <w:t>appointment</w:t>
      </w:r>
      <w:r w:rsidR="00264B39">
        <w:rPr>
          <w:rFonts w:ascii="Arial" w:hAnsi="Arial"/>
        </w:rPr>
        <w:t>.</w:t>
      </w:r>
      <w:r w:rsidR="006859C1">
        <w:rPr>
          <w:rFonts w:ascii="Arial" w:hAnsi="Arial"/>
        </w:rPr>
        <w:t xml:space="preserve"> </w:t>
      </w:r>
      <w:r w:rsidR="00264B39">
        <w:rPr>
          <w:rFonts w:ascii="Arial" w:hAnsi="Arial"/>
        </w:rPr>
        <w:t>Guidance will include feed</w:t>
      </w:r>
      <w:r w:rsidR="006859C1">
        <w:rPr>
          <w:rFonts w:ascii="Arial" w:hAnsi="Arial"/>
        </w:rPr>
        <w:t xml:space="preserve">back on grant proposals, discussion of research, </w:t>
      </w:r>
      <w:r w:rsidR="00A84106">
        <w:rPr>
          <w:rFonts w:ascii="Arial" w:hAnsi="Arial"/>
        </w:rPr>
        <w:t xml:space="preserve">constructive evaluation of </w:t>
      </w:r>
      <w:r w:rsidR="006859C1">
        <w:rPr>
          <w:rFonts w:ascii="Arial" w:hAnsi="Arial"/>
        </w:rPr>
        <w:t>teaching</w:t>
      </w:r>
      <w:r w:rsidR="00264B39">
        <w:rPr>
          <w:rFonts w:ascii="Arial" w:hAnsi="Arial"/>
        </w:rPr>
        <w:t>,</w:t>
      </w:r>
      <w:r w:rsidR="006859C1">
        <w:rPr>
          <w:rFonts w:ascii="Arial" w:hAnsi="Arial"/>
        </w:rPr>
        <w:t xml:space="preserve"> and </w:t>
      </w:r>
      <w:r w:rsidR="00E40F4B">
        <w:rPr>
          <w:rFonts w:ascii="Arial" w:hAnsi="Arial"/>
        </w:rPr>
        <w:t xml:space="preserve">general </w:t>
      </w:r>
      <w:r w:rsidR="006859C1">
        <w:rPr>
          <w:rFonts w:ascii="Arial" w:hAnsi="Arial"/>
        </w:rPr>
        <w:t>advice</w:t>
      </w:r>
      <w:r w:rsidR="00A84106">
        <w:rPr>
          <w:rFonts w:ascii="Arial" w:hAnsi="Arial"/>
        </w:rPr>
        <w:t xml:space="preserve"> from hiring to how to say “no</w:t>
      </w:r>
      <w:r w:rsidR="00E40F4B">
        <w:rPr>
          <w:rFonts w:ascii="Arial" w:hAnsi="Arial"/>
        </w:rPr>
        <w:t>.</w:t>
      </w:r>
      <w:r w:rsidR="00A84106">
        <w:rPr>
          <w:rFonts w:ascii="Arial" w:hAnsi="Arial"/>
        </w:rPr>
        <w:t>”</w:t>
      </w:r>
      <w:r w:rsidR="00E40F4B">
        <w:rPr>
          <w:rFonts w:ascii="Arial" w:hAnsi="Arial"/>
        </w:rPr>
        <w:t xml:space="preserve"> A</w:t>
      </w:r>
      <w:r w:rsidR="00DC2198">
        <w:rPr>
          <w:rFonts w:ascii="Arial" w:hAnsi="Arial"/>
        </w:rPr>
        <w:t xml:space="preserve">dditional </w:t>
      </w:r>
      <w:r w:rsidR="00DC43A8" w:rsidRPr="009A59AC">
        <w:rPr>
          <w:rFonts w:ascii="Arial" w:hAnsi="Arial"/>
        </w:rPr>
        <w:t xml:space="preserve">informal </w:t>
      </w:r>
      <w:r w:rsidR="00DC2198">
        <w:rPr>
          <w:rFonts w:ascii="Arial" w:hAnsi="Arial"/>
        </w:rPr>
        <w:t>mentoring is common within the department</w:t>
      </w:r>
      <w:r w:rsidR="00DC43A8" w:rsidRPr="009A59AC">
        <w:rPr>
          <w:rFonts w:ascii="Arial" w:hAnsi="Arial"/>
        </w:rPr>
        <w:t xml:space="preserve">. </w:t>
      </w:r>
      <w:r w:rsidR="00E40F4B">
        <w:rPr>
          <w:rFonts w:ascii="Arial" w:hAnsi="Arial"/>
        </w:rPr>
        <w:t>Combined with timely research interests and creative, important ideas, I am</w:t>
      </w:r>
      <w:r w:rsidR="00DC43A8" w:rsidRPr="009A59AC">
        <w:rPr>
          <w:rFonts w:ascii="Arial" w:hAnsi="Arial"/>
        </w:rPr>
        <w:t xml:space="preserve"> </w:t>
      </w:r>
      <w:r w:rsidR="00E40F4B" w:rsidRPr="009A59AC">
        <w:rPr>
          <w:rFonts w:ascii="Arial" w:hAnsi="Arial"/>
        </w:rPr>
        <w:t>confidant</w:t>
      </w:r>
      <w:r w:rsidR="00DC43A8" w:rsidRPr="009A59AC">
        <w:rPr>
          <w:rFonts w:ascii="Arial" w:hAnsi="Arial"/>
        </w:rPr>
        <w:t xml:space="preserve"> that Dr. </w:t>
      </w:r>
      <w:r w:rsidR="00EC423D">
        <w:rPr>
          <w:rFonts w:ascii="Arial" w:hAnsi="Arial"/>
        </w:rPr>
        <w:t>Bergland</w:t>
      </w:r>
      <w:r w:rsidR="00570006" w:rsidRPr="009A59AC">
        <w:rPr>
          <w:rFonts w:ascii="Arial" w:hAnsi="Arial"/>
        </w:rPr>
        <w:t xml:space="preserve"> </w:t>
      </w:r>
      <w:r w:rsidR="00DC43A8" w:rsidRPr="009A59AC">
        <w:rPr>
          <w:rFonts w:ascii="Arial" w:hAnsi="Arial"/>
        </w:rPr>
        <w:t xml:space="preserve">will </w:t>
      </w:r>
      <w:r w:rsidR="00E40F4B">
        <w:rPr>
          <w:rFonts w:ascii="Arial" w:hAnsi="Arial"/>
        </w:rPr>
        <w:t>be a very successful faculty member!</w:t>
      </w:r>
    </w:p>
    <w:p w:rsidR="003F7A50" w:rsidRPr="001F46D5" w:rsidRDefault="003F7A50" w:rsidP="00163290">
      <w:pPr>
        <w:rPr>
          <w:rFonts w:ascii="Arial" w:hAnsi="Arial" w:cs="Arial"/>
          <w:color w:val="000000"/>
        </w:rPr>
      </w:pPr>
    </w:p>
    <w:p w:rsidR="003F7A50" w:rsidRPr="001F46D5" w:rsidRDefault="00B40C81" w:rsidP="00B40C81">
      <w:pPr>
        <w:rPr>
          <w:rFonts w:ascii="Arial" w:hAnsi="Arial" w:cs="Arial"/>
          <w:color w:val="000000"/>
        </w:rPr>
      </w:pPr>
      <w:r w:rsidRPr="001F46D5">
        <w:rPr>
          <w:rFonts w:ascii="Arial" w:hAnsi="Arial" w:cs="Arial"/>
          <w:noProof/>
          <w:color w:val="000000"/>
        </w:rPr>
        <w:drawing>
          <wp:anchor distT="0" distB="0" distL="114300" distR="114300" simplePos="0" relativeHeight="251658240" behindDoc="1" locked="0" layoutInCell="1" allowOverlap="1">
            <wp:simplePos x="0" y="0"/>
            <wp:positionH relativeFrom="column">
              <wp:posOffset>-228600</wp:posOffset>
            </wp:positionH>
            <wp:positionV relativeFrom="paragraph">
              <wp:posOffset>167640</wp:posOffset>
            </wp:positionV>
            <wp:extent cx="2343150" cy="847725"/>
            <wp:effectExtent l="0" t="0" r="0" b="0"/>
            <wp:wrapNone/>
            <wp:docPr id="2" name="Picture 1" descr="C:\Users\Laura\Documents\people\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ocuments\people\signature.jpg"/>
                    <pic:cNvPicPr>
                      <a:picLocks noChangeAspect="1" noChangeArrowheads="1"/>
                    </pic:cNvPicPr>
                  </pic:nvPicPr>
                  <pic:blipFill>
                    <a:blip r:embed="rId8" cstate="print">
                      <a:extLst>
                        <a:ext uri="{BEBA8EAE-BF5A-486C-A8C5-ECC9F3942E4B}">
                          <a14:imgProps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14:imgLayer r:embed="rId10">
                              <a14:imgEffect>
                                <a14:brightnessContrast bright="3000"/>
                              </a14:imgEffect>
                            </a14:imgLayer>
                          </a14:imgProps>
                        </a:ext>
                      </a:extLst>
                    </a:blip>
                    <a:srcRect/>
                    <a:stretch>
                      <a:fillRect/>
                    </a:stretch>
                  </pic:blipFill>
                  <pic:spPr bwMode="auto">
                    <a:xfrm>
                      <a:off x="0" y="0"/>
                      <a:ext cx="2343150" cy="847725"/>
                    </a:xfrm>
                    <a:prstGeom prst="rect">
                      <a:avLst/>
                    </a:prstGeom>
                    <a:noFill/>
                    <a:ln w="9525">
                      <a:noFill/>
                      <a:miter lim="800000"/>
                      <a:headEnd/>
                      <a:tailEnd/>
                    </a:ln>
                  </pic:spPr>
                </pic:pic>
              </a:graphicData>
            </a:graphic>
          </wp:anchor>
        </w:drawing>
      </w:r>
      <w:r w:rsidR="003F7A50" w:rsidRPr="001F46D5">
        <w:rPr>
          <w:rFonts w:ascii="Arial" w:hAnsi="Arial" w:cs="Arial"/>
          <w:color w:val="000000"/>
        </w:rPr>
        <w:t>Sincerely,</w:t>
      </w:r>
    </w:p>
    <w:p w:rsidR="003F7A50" w:rsidRPr="001F46D5" w:rsidRDefault="003F7A50" w:rsidP="003F7A50">
      <w:pPr>
        <w:tabs>
          <w:tab w:val="left" w:pos="6480"/>
        </w:tabs>
        <w:rPr>
          <w:rFonts w:ascii="Arial" w:hAnsi="Arial" w:cs="Arial"/>
          <w:color w:val="000000"/>
        </w:rPr>
      </w:pPr>
    </w:p>
    <w:p w:rsidR="003F7A50" w:rsidRPr="001F46D5" w:rsidRDefault="003F7A50" w:rsidP="003F7A50">
      <w:pPr>
        <w:tabs>
          <w:tab w:val="left" w:pos="6480"/>
        </w:tabs>
        <w:rPr>
          <w:rFonts w:ascii="Arial" w:hAnsi="Arial" w:cs="Arial"/>
          <w:color w:val="000000"/>
        </w:rPr>
      </w:pPr>
    </w:p>
    <w:p w:rsidR="003F7A50" w:rsidRPr="001F46D5" w:rsidRDefault="003F7A50" w:rsidP="003F7A50">
      <w:pPr>
        <w:tabs>
          <w:tab w:val="left" w:pos="6480"/>
        </w:tabs>
        <w:rPr>
          <w:rFonts w:ascii="Arial" w:hAnsi="Arial" w:cs="Arial"/>
          <w:color w:val="000000"/>
        </w:rPr>
      </w:pPr>
    </w:p>
    <w:p w:rsidR="008C50C1" w:rsidRPr="001F46D5" w:rsidRDefault="003F7A50" w:rsidP="00B40C81">
      <w:pPr>
        <w:rPr>
          <w:rFonts w:ascii="Arial" w:hAnsi="Arial" w:cs="Arial"/>
          <w:color w:val="000000"/>
        </w:rPr>
      </w:pPr>
      <w:r w:rsidRPr="001F46D5">
        <w:rPr>
          <w:rFonts w:ascii="Arial" w:hAnsi="Arial" w:cs="Arial"/>
          <w:color w:val="000000"/>
        </w:rPr>
        <w:t xml:space="preserve">Laura </w:t>
      </w:r>
      <w:r w:rsidR="008C50C1" w:rsidRPr="001F46D5">
        <w:rPr>
          <w:rFonts w:ascii="Arial" w:hAnsi="Arial" w:cs="Arial"/>
          <w:color w:val="000000"/>
        </w:rPr>
        <w:t xml:space="preserve">F. </w:t>
      </w:r>
      <w:r w:rsidRPr="001F46D5">
        <w:rPr>
          <w:rFonts w:ascii="Arial" w:hAnsi="Arial" w:cs="Arial"/>
          <w:color w:val="000000"/>
        </w:rPr>
        <w:t>Galloway</w:t>
      </w:r>
    </w:p>
    <w:p w:rsidR="00CF7A99" w:rsidRPr="001F46D5" w:rsidRDefault="003F7A50" w:rsidP="0073694D">
      <w:pPr>
        <w:rPr>
          <w:rFonts w:ascii="Arial" w:hAnsi="Arial" w:cs="Arial"/>
          <w:color w:val="000000"/>
        </w:rPr>
      </w:pPr>
      <w:r w:rsidRPr="001F46D5">
        <w:rPr>
          <w:rFonts w:ascii="Arial" w:hAnsi="Arial" w:cs="Arial"/>
          <w:color w:val="000000"/>
        </w:rPr>
        <w:t>Professor</w:t>
      </w:r>
      <w:r w:rsidR="00B40C81" w:rsidRPr="001F46D5">
        <w:rPr>
          <w:rFonts w:ascii="Arial" w:hAnsi="Arial" w:cs="Arial"/>
          <w:color w:val="000000"/>
        </w:rPr>
        <w:t xml:space="preserve"> and </w:t>
      </w:r>
      <w:r w:rsidR="008C50C1" w:rsidRPr="001F46D5">
        <w:rPr>
          <w:rFonts w:ascii="Arial" w:hAnsi="Arial" w:cs="Arial"/>
          <w:color w:val="000000"/>
        </w:rPr>
        <w:t xml:space="preserve">Chair </w:t>
      </w:r>
      <w:r w:rsidRPr="001F46D5">
        <w:rPr>
          <w:rFonts w:ascii="Arial" w:hAnsi="Arial" w:cs="Arial"/>
          <w:color w:val="000000"/>
        </w:rPr>
        <w:t>of Biology</w:t>
      </w:r>
    </w:p>
    <w:sectPr w:rsidR="00CF7A99" w:rsidRPr="001F46D5" w:rsidSect="004301ED">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296" w:left="144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67A4A" w:rsidRDefault="00A67A4A">
      <w:r>
        <w:separator/>
      </w:r>
    </w:p>
  </w:endnote>
  <w:endnote w:type="continuationSeparator" w:id="1">
    <w:p w:rsidR="00A67A4A" w:rsidRDefault="00A67A4A">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67A4A" w:rsidRDefault="00A67A4A">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67A4A" w:rsidRDefault="00A67A4A">
    <w:pPr>
      <w:pStyle w:val="Footer"/>
      <w:jc w:val="center"/>
      <w:rPr>
        <w:sz w:val="18"/>
      </w:rP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67A4A" w:rsidRDefault="00A67A4A">
    <w:pPr>
      <w:pStyle w:val="Footer"/>
      <w:jc w:val="center"/>
    </w:pPr>
    <w:r>
      <w:rPr>
        <w:sz w:val="18"/>
      </w:rPr>
      <w:t xml:space="preserve">PO Box 400328, Charlottesville, VA 22904  •  lgalloway@virginia.edu  </w:t>
    </w:r>
    <w:proofErr w:type="spellStart"/>
    <w:r>
      <w:rPr>
        <w:sz w:val="18"/>
      </w:rPr>
      <w:t>•</w:t>
    </w:r>
    <w:proofErr w:type="spellEnd"/>
    <w:r>
      <w:rPr>
        <w:sz w:val="18"/>
      </w:rPr>
      <w:t xml:space="preserve">  434-982-5010</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67A4A" w:rsidRDefault="00A67A4A">
      <w:r>
        <w:separator/>
      </w:r>
    </w:p>
  </w:footnote>
  <w:footnote w:type="continuationSeparator" w:id="1">
    <w:p w:rsidR="00A67A4A" w:rsidRDefault="00A67A4A">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67A4A" w:rsidRDefault="00A67A4A">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67A4A" w:rsidRDefault="00A67A4A">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67A4A" w:rsidRDefault="00A67A4A">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16D05D9"/>
    <w:multiLevelType w:val="hybridMultilevel"/>
    <w:tmpl w:val="ED60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stylePaneFormatFilter w:val="3701"/>
  <w:trackRevisions/>
  <w:doNotTrackMoves/>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3C7EDC"/>
    <w:rsid w:val="00022AC5"/>
    <w:rsid w:val="00025491"/>
    <w:rsid w:val="00045BAE"/>
    <w:rsid w:val="0006494C"/>
    <w:rsid w:val="00090A09"/>
    <w:rsid w:val="00092AC3"/>
    <w:rsid w:val="000A0D2C"/>
    <w:rsid w:val="000A398A"/>
    <w:rsid w:val="0010127B"/>
    <w:rsid w:val="00112337"/>
    <w:rsid w:val="00120868"/>
    <w:rsid w:val="001340B6"/>
    <w:rsid w:val="00163290"/>
    <w:rsid w:val="001D594F"/>
    <w:rsid w:val="001F46D5"/>
    <w:rsid w:val="002467E0"/>
    <w:rsid w:val="00264B39"/>
    <w:rsid w:val="002966E3"/>
    <w:rsid w:val="002A4220"/>
    <w:rsid w:val="002F44BE"/>
    <w:rsid w:val="00327EA0"/>
    <w:rsid w:val="0034077C"/>
    <w:rsid w:val="0034582C"/>
    <w:rsid w:val="003A211B"/>
    <w:rsid w:val="003B5061"/>
    <w:rsid w:val="003C7EDC"/>
    <w:rsid w:val="003E0672"/>
    <w:rsid w:val="003F7A50"/>
    <w:rsid w:val="00420F4B"/>
    <w:rsid w:val="004301ED"/>
    <w:rsid w:val="00473B53"/>
    <w:rsid w:val="004A4AA7"/>
    <w:rsid w:val="004E053C"/>
    <w:rsid w:val="0051051C"/>
    <w:rsid w:val="00547782"/>
    <w:rsid w:val="00570006"/>
    <w:rsid w:val="0057257E"/>
    <w:rsid w:val="00606FBE"/>
    <w:rsid w:val="00622848"/>
    <w:rsid w:val="00661A5C"/>
    <w:rsid w:val="006859C1"/>
    <w:rsid w:val="006A1962"/>
    <w:rsid w:val="00712A07"/>
    <w:rsid w:val="0073694D"/>
    <w:rsid w:val="007613DD"/>
    <w:rsid w:val="007E5F46"/>
    <w:rsid w:val="007F52B3"/>
    <w:rsid w:val="00842632"/>
    <w:rsid w:val="00842834"/>
    <w:rsid w:val="008739AE"/>
    <w:rsid w:val="008B1716"/>
    <w:rsid w:val="008C50C1"/>
    <w:rsid w:val="008E0720"/>
    <w:rsid w:val="008E599C"/>
    <w:rsid w:val="00925725"/>
    <w:rsid w:val="0094096C"/>
    <w:rsid w:val="009A00C8"/>
    <w:rsid w:val="009A59AC"/>
    <w:rsid w:val="009C6353"/>
    <w:rsid w:val="00A01DE5"/>
    <w:rsid w:val="00A03B0A"/>
    <w:rsid w:val="00A14D1E"/>
    <w:rsid w:val="00A642C2"/>
    <w:rsid w:val="00A67A4A"/>
    <w:rsid w:val="00A71886"/>
    <w:rsid w:val="00A81675"/>
    <w:rsid w:val="00A84106"/>
    <w:rsid w:val="00AB3287"/>
    <w:rsid w:val="00B301B0"/>
    <w:rsid w:val="00B40C81"/>
    <w:rsid w:val="00B9453A"/>
    <w:rsid w:val="00BA08E6"/>
    <w:rsid w:val="00BA2A7A"/>
    <w:rsid w:val="00C179DF"/>
    <w:rsid w:val="00C47042"/>
    <w:rsid w:val="00CB32D7"/>
    <w:rsid w:val="00CB44E1"/>
    <w:rsid w:val="00CF7A99"/>
    <w:rsid w:val="00D05701"/>
    <w:rsid w:val="00D258A8"/>
    <w:rsid w:val="00D560BA"/>
    <w:rsid w:val="00D827A8"/>
    <w:rsid w:val="00D82BE0"/>
    <w:rsid w:val="00D97FB9"/>
    <w:rsid w:val="00DB32DB"/>
    <w:rsid w:val="00DB40BA"/>
    <w:rsid w:val="00DC04FD"/>
    <w:rsid w:val="00DC2198"/>
    <w:rsid w:val="00DC43A8"/>
    <w:rsid w:val="00DF42DF"/>
    <w:rsid w:val="00E22CDF"/>
    <w:rsid w:val="00E405DF"/>
    <w:rsid w:val="00E40F4B"/>
    <w:rsid w:val="00E90103"/>
    <w:rsid w:val="00EA16D7"/>
    <w:rsid w:val="00EC423D"/>
    <w:rsid w:val="00F30DCD"/>
    <w:rsid w:val="00F315B7"/>
    <w:rsid w:val="00F34901"/>
    <w:rsid w:val="00F80A1D"/>
    <w:rsid w:val="00F96FB5"/>
    <w:rsid w:val="00FA6A6C"/>
    <w:rsid w:val="00FE35A0"/>
  </w:rsids>
  <m:mathPr>
    <m:mathFont m:val="Wingdings 2"/>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2BE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rsid w:val="00D82BE0"/>
    <w:rPr>
      <w:sz w:val="22"/>
    </w:rPr>
  </w:style>
  <w:style w:type="paragraph" w:styleId="Header">
    <w:name w:val="header"/>
    <w:basedOn w:val="Normal"/>
    <w:rsid w:val="00D82BE0"/>
    <w:pPr>
      <w:tabs>
        <w:tab w:val="center" w:pos="4320"/>
        <w:tab w:val="right" w:pos="8640"/>
      </w:tabs>
    </w:pPr>
  </w:style>
  <w:style w:type="paragraph" w:styleId="Footer">
    <w:name w:val="footer"/>
    <w:basedOn w:val="Normal"/>
    <w:rsid w:val="00D82BE0"/>
    <w:pPr>
      <w:tabs>
        <w:tab w:val="center" w:pos="4320"/>
        <w:tab w:val="right" w:pos="8640"/>
      </w:tabs>
    </w:pPr>
  </w:style>
  <w:style w:type="character" w:styleId="Hyperlink">
    <w:name w:val="Hyperlink"/>
    <w:basedOn w:val="DefaultParagraphFont"/>
    <w:rsid w:val="00D82BE0"/>
    <w:rPr>
      <w:color w:val="0000FF"/>
      <w:u w:val="single"/>
    </w:rPr>
  </w:style>
  <w:style w:type="paragraph" w:styleId="BodyText2">
    <w:name w:val="Body Text 2"/>
    <w:basedOn w:val="Normal"/>
    <w:rsid w:val="00D82BE0"/>
    <w:pPr>
      <w:tabs>
        <w:tab w:val="right" w:pos="9270"/>
      </w:tabs>
      <w:ind w:right="72"/>
    </w:pPr>
    <w:rPr>
      <w:szCs w:val="16"/>
    </w:rPr>
  </w:style>
  <w:style w:type="paragraph" w:styleId="BodyTextIndent2">
    <w:name w:val="Body Text Indent 2"/>
    <w:basedOn w:val="Normal"/>
    <w:rsid w:val="004301ED"/>
    <w:pPr>
      <w:spacing w:after="120" w:line="480" w:lineRule="auto"/>
      <w:ind w:left="360"/>
    </w:pPr>
  </w:style>
  <w:style w:type="paragraph" w:styleId="BodyTextIndent">
    <w:name w:val="Body Text Indent"/>
    <w:basedOn w:val="Normal"/>
    <w:rsid w:val="004301ED"/>
    <w:pPr>
      <w:spacing w:after="120"/>
      <w:ind w:left="360"/>
    </w:pPr>
  </w:style>
  <w:style w:type="paragraph" w:styleId="BalloonText">
    <w:name w:val="Balloon Text"/>
    <w:basedOn w:val="Normal"/>
    <w:link w:val="BalloonTextChar"/>
    <w:rsid w:val="00BA08E6"/>
    <w:rPr>
      <w:rFonts w:ascii="Tahoma" w:hAnsi="Tahoma" w:cs="Tahoma"/>
      <w:sz w:val="16"/>
      <w:szCs w:val="16"/>
    </w:rPr>
  </w:style>
  <w:style w:type="character" w:customStyle="1" w:styleId="BalloonTextChar">
    <w:name w:val="Balloon Text Char"/>
    <w:basedOn w:val="DefaultParagraphFont"/>
    <w:link w:val="BalloonText"/>
    <w:rsid w:val="00BA08E6"/>
    <w:rPr>
      <w:rFonts w:ascii="Tahoma" w:hAnsi="Tahoma" w:cs="Tahoma"/>
      <w:sz w:val="16"/>
      <w:szCs w:val="16"/>
    </w:rPr>
  </w:style>
  <w:style w:type="paragraph" w:styleId="ListParagraph">
    <w:name w:val="List Paragraph"/>
    <w:basedOn w:val="Normal"/>
    <w:uiPriority w:val="34"/>
    <w:qFormat/>
    <w:rsid w:val="00CF7A99"/>
    <w:pPr>
      <w:ind w:left="720"/>
      <w:contextualSpacing/>
    </w:pPr>
    <w:rPr>
      <w:rFonts w:eastAsiaTheme="minorHAnsi"/>
    </w:rPr>
  </w:style>
  <w:style w:type="paragraph" w:customStyle="1" w:styleId="Default">
    <w:name w:val="Default"/>
    <w:rsid w:val="00B301B0"/>
    <w:pPr>
      <w:widowControl w:val="0"/>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2BE0"/>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82BE0"/>
    <w:rPr>
      <w:sz w:val="22"/>
    </w:rPr>
  </w:style>
  <w:style w:type="paragraph" w:styleId="Header">
    <w:name w:val="header"/>
    <w:basedOn w:val="Normal"/>
    <w:rsid w:val="00D82BE0"/>
    <w:pPr>
      <w:tabs>
        <w:tab w:val="center" w:pos="4320"/>
        <w:tab w:val="right" w:pos="8640"/>
      </w:tabs>
    </w:pPr>
  </w:style>
  <w:style w:type="paragraph" w:styleId="Footer">
    <w:name w:val="footer"/>
    <w:basedOn w:val="Normal"/>
    <w:rsid w:val="00D82BE0"/>
    <w:pPr>
      <w:tabs>
        <w:tab w:val="center" w:pos="4320"/>
        <w:tab w:val="right" w:pos="8640"/>
      </w:tabs>
    </w:pPr>
  </w:style>
  <w:style w:type="character" w:styleId="Hyperlink">
    <w:name w:val="Hyperlink"/>
    <w:basedOn w:val="DefaultParagraphFont"/>
    <w:rsid w:val="00D82BE0"/>
    <w:rPr>
      <w:color w:val="0000FF"/>
      <w:u w:val="single"/>
    </w:rPr>
  </w:style>
  <w:style w:type="paragraph" w:styleId="BodyText2">
    <w:name w:val="Body Text 2"/>
    <w:basedOn w:val="Normal"/>
    <w:rsid w:val="00D82BE0"/>
    <w:pPr>
      <w:tabs>
        <w:tab w:val="right" w:pos="9270"/>
      </w:tabs>
      <w:ind w:right="72"/>
    </w:pPr>
    <w:rPr>
      <w:szCs w:val="16"/>
    </w:rPr>
  </w:style>
  <w:style w:type="paragraph" w:styleId="BodyTextIndent2">
    <w:name w:val="Body Text Indent 2"/>
    <w:basedOn w:val="Normal"/>
    <w:rsid w:val="004301ED"/>
    <w:pPr>
      <w:spacing w:after="120" w:line="480" w:lineRule="auto"/>
      <w:ind w:left="360"/>
    </w:pPr>
  </w:style>
  <w:style w:type="paragraph" w:styleId="BodyTextIndent">
    <w:name w:val="Body Text Indent"/>
    <w:basedOn w:val="Normal"/>
    <w:rsid w:val="004301ED"/>
    <w:pPr>
      <w:spacing w:after="120"/>
      <w:ind w:left="360"/>
    </w:pPr>
  </w:style>
  <w:style w:type="paragraph" w:styleId="BalloonText">
    <w:name w:val="Balloon Text"/>
    <w:basedOn w:val="Normal"/>
    <w:link w:val="BalloonTextChar"/>
    <w:rsid w:val="00BA08E6"/>
    <w:rPr>
      <w:rFonts w:ascii="Tahoma" w:hAnsi="Tahoma" w:cs="Tahoma"/>
      <w:sz w:val="16"/>
      <w:szCs w:val="16"/>
    </w:rPr>
  </w:style>
  <w:style w:type="character" w:customStyle="1" w:styleId="BalloonTextChar">
    <w:name w:val="Balloon Text Char"/>
    <w:basedOn w:val="DefaultParagraphFont"/>
    <w:link w:val="BalloonText"/>
    <w:rsid w:val="00BA08E6"/>
    <w:rPr>
      <w:rFonts w:ascii="Tahoma" w:hAnsi="Tahoma" w:cs="Tahoma"/>
      <w:sz w:val="16"/>
      <w:szCs w:val="16"/>
    </w:rPr>
  </w:style>
  <w:style w:type="paragraph" w:styleId="ListParagraph">
    <w:name w:val="List Paragraph"/>
    <w:basedOn w:val="Normal"/>
    <w:uiPriority w:val="34"/>
    <w:qFormat/>
    <w:rsid w:val="00CF7A99"/>
    <w:pPr>
      <w:ind w:left="720"/>
      <w:contextualSpacing/>
    </w:pPr>
    <w:rPr>
      <w:rFonts w:eastAsiaTheme="minorHAnsi"/>
    </w:rPr>
  </w:style>
  <w:style w:type="paragraph" w:customStyle="1" w:styleId="Default">
    <w:name w:val="Default"/>
    <w:rsid w:val="00B301B0"/>
    <w:pPr>
      <w:widowControl w:val="0"/>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720</Words>
  <Characters>4104</Characters>
  <Application>Microsoft Word 12.0.0</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lpstr>
    </vt:vector>
  </TitlesOfParts>
  <Company>University of Virginia</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F. Galloway</dc:creator>
  <cp:lastModifiedBy>Alan Bergland</cp:lastModifiedBy>
  <cp:revision>2</cp:revision>
  <cp:lastPrinted>2006-05-11T22:01:00Z</cp:lastPrinted>
  <dcterms:created xsi:type="dcterms:W3CDTF">2015-09-03T00:14:00Z</dcterms:created>
  <dcterms:modified xsi:type="dcterms:W3CDTF">2015-09-03T00:14:00Z</dcterms:modified>
</cp:coreProperties>
</file>